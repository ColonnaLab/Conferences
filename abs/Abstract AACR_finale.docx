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12D51" w14:textId="77777777" w:rsidR="00894ABA" w:rsidRPr="00F5276A" w:rsidRDefault="00894ABA" w:rsidP="00F5276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14:paraId="4A3460C1" w14:textId="4DDE1370" w:rsidR="00894ABA" w:rsidRPr="00F5276A" w:rsidRDefault="00F5276A" w:rsidP="00F5276A">
      <w:pPr>
        <w:pStyle w:val="Heading1"/>
        <w:spacing w:before="0" w:after="375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</w:pPr>
      <w:r w:rsidRPr="00F5276A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Lack of L1CAM </w:t>
      </w:r>
      <w:r w:rsidR="00690070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increases</w:t>
      </w:r>
      <w:r w:rsidRPr="00F5276A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tumorigenicity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, </w:t>
      </w:r>
      <w:r w:rsidRPr="00F5276A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stemness</w:t>
      </w:r>
      <w:r w:rsidR="002874D6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</w:t>
      </w:r>
      <w:r w:rsidRPr="00F5276A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and </w:t>
      </w:r>
      <w:r w:rsidR="002874D6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>tumor fibrosis</w:t>
      </w:r>
      <w:r w:rsidRPr="00F5276A">
        <w:rPr>
          <w:rFonts w:ascii="Times New Roman" w:eastAsia="Times New Roman" w:hAnsi="Times New Roman" w:cs="Times New Roman"/>
          <w:color w:val="000000"/>
          <w:shd w:val="clear" w:color="auto" w:fill="FFFFFF"/>
          <w:lang w:val="en-US"/>
        </w:rPr>
        <w:t xml:space="preserve"> in pancreatic ductal adenocarcinoma</w:t>
      </w:r>
    </w:p>
    <w:p w14:paraId="5670AE45" w14:textId="599AAFE5" w:rsidR="00894ABA" w:rsidRPr="00F5276A" w:rsidRDefault="00F5276A" w:rsidP="00894AB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it-IT"/>
        </w:rPr>
      </w:pPr>
      <w:r w:rsidRPr="00F5276A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it-IT"/>
        </w:rPr>
        <w:t xml:space="preserve">Donatella Delle Cave, Silvia </w:t>
      </w:r>
      <w:proofErr w:type="spellStart"/>
      <w:r w:rsidRPr="00F5276A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it-IT"/>
        </w:rPr>
        <w:t>Buonaiuto</w:t>
      </w:r>
      <w:proofErr w:type="spellEnd"/>
      <w:r w:rsidRPr="00F5276A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it-IT"/>
        </w:rPr>
        <w:t>, Vincenza Colonna</w:t>
      </w:r>
      <w:r w:rsidR="00ED3E3D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it-IT"/>
        </w:rPr>
        <w:t xml:space="preserve"> and </w:t>
      </w:r>
      <w:r w:rsidRPr="00F5276A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it-IT"/>
        </w:rPr>
        <w:t>Enza Lonardo</w:t>
      </w:r>
    </w:p>
    <w:p w14:paraId="3BDA64F5" w14:textId="77777777" w:rsidR="00F5276A" w:rsidRPr="00974974" w:rsidRDefault="00F5276A" w:rsidP="0097497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it-IT"/>
        </w:rPr>
      </w:pPr>
    </w:p>
    <w:p w14:paraId="283F9CE2" w14:textId="73A5BD34" w:rsidR="0028501B" w:rsidRPr="000341DD" w:rsidRDefault="00497F6C" w:rsidP="000341DD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Pancreati</w:t>
      </w:r>
      <w:r w:rsidR="002874D6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c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ductal adenocarcinoma (PDAC) is a devastating disease</w:t>
      </w:r>
      <w:r w:rsidR="002874D6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with a 5-year survival rate of &lt;8%, characterized by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extensive </w:t>
      </w:r>
      <w:r w:rsidR="002874D6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fibrosis,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which </w:t>
      </w:r>
      <w:r w:rsidR="00974974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causes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chemot</w:t>
      </w:r>
      <w:r w:rsidR="002874D6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h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erap</w:t>
      </w:r>
      <w:r w:rsidR="00974974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y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failur</w:t>
      </w:r>
      <w:r w:rsidR="002874D6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e and tumor progression.</w:t>
      </w:r>
      <w:r w:rsidR="00A31851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894ABA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Pancreatic stellate cells (PSCs) are the major cellular stromal component in PDAC</w:t>
      </w:r>
      <w:r w:rsidR="00A31851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, which</w:t>
      </w:r>
      <w:r w:rsidR="00894ABA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974974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contribute</w:t>
      </w:r>
      <w:r w:rsidR="0028501B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894ABA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 </w:t>
      </w:r>
      <w:r w:rsidR="002874D6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extracellular matrix (ECM) </w:t>
      </w:r>
      <w:r w:rsidR="0028501B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deposition </w:t>
      </w:r>
      <w:r w:rsidR="002874D6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="00894ABA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tumor development</w:t>
      </w:r>
      <w:r w:rsidR="002874D6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</w:p>
    <w:p w14:paraId="3858651C" w14:textId="468746F4" w:rsidR="001F3559" w:rsidRPr="000341DD" w:rsidRDefault="001F3559" w:rsidP="007F6462">
      <w:pPr>
        <w:spacing w:line="36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L1 cell adhesion molecule (L1CAM) </w:t>
      </w:r>
      <w:r w:rsidR="000341DD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expression is generally associated with metastases and poor prognosis in different human tumors, while its role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PDAC </w:t>
      </w:r>
      <w:r w:rsidR="000341DD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remains debated.</w:t>
      </w:r>
    </w:p>
    <w:p w14:paraId="41B3CA83" w14:textId="35DD3483" w:rsidR="00974974" w:rsidRPr="000341DD" w:rsidRDefault="00894ABA" w:rsidP="000341DD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We found that the majority of </w:t>
      </w:r>
      <w:r w:rsidR="0028501B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PDAC biopsies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28501B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have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reduced L1 </w:t>
      </w:r>
      <w:r w:rsidR="00DE10B8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expression that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involves a </w:t>
      </w:r>
      <w:r w:rsidR="000341DD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more aggressive phenotype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="00DE10B8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W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 </w:t>
      </w:r>
      <w:r w:rsidR="00DE10B8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also 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found</w:t>
      </w:r>
      <w:r w:rsidR="0028501B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</w:t>
      </w:r>
      <w:r w:rsidR="0028501B" w:rsidRPr="000341DD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in vitro</w:t>
      </w:r>
      <w:r w:rsidR="0028501B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the L1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low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cells </w:t>
      </w:r>
      <w:r w:rsidR="00974974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had 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enhanced CSC </w:t>
      </w:r>
      <w:r w:rsidR="00524FDD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features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including self-renewal, migration and chemoresistance. </w:t>
      </w:r>
      <w:r w:rsidRPr="000341DD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In vivo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L1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low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cells display </w:t>
      </w:r>
      <w:r w:rsidR="00524FDD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augmented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tumorigenic potential and were able to recapitulate the tumor heterogeneity compared to their L1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high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counterpart. Conversely, ectopic overexpression of L1 resulted in a consistent decrease in cell proliferation and reduction in the stem </w:t>
      </w:r>
      <w:r w:rsidR="00524FDD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properties 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of tumor cells</w:t>
      </w:r>
      <w:r w:rsidR="00974974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. This data indicates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restoration of L1 expression </w:t>
      </w:r>
      <w:r w:rsidR="00524FDD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could 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counteracts the malignant behavior of the tumor cells, thus leading to a less aggressive phenotype.</w:t>
      </w:r>
      <w:r w:rsidR="00AD50DA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14:paraId="296CCE4C" w14:textId="759B4CBC" w:rsidR="00894ABA" w:rsidRPr="000341DD" w:rsidRDefault="00894AB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Mechanistically we found that the </w:t>
      </w:r>
      <w:r w:rsidR="00524FDD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TGF-β1 secreted by the 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PSC increased </w:t>
      </w:r>
      <w:r w:rsidRPr="000341DD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in vitro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migratory potential and the resistance to gemcitabine of the PDAC cells through the reduction of L1 expression. PSC silenced for TGF-β1 were not able </w:t>
      </w:r>
      <w:r w:rsidR="00524FDD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anymore 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 modulate the L1 expression, and </w:t>
      </w:r>
      <w:r w:rsidRPr="000341DD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in vivo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524FDD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when co-injected with PDAC cells do not sustain tumor formation as observed in the PSC control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4E32F0C2" w14:textId="4C92D9C3" w:rsidR="002874D6" w:rsidRPr="00DF0E03" w:rsidRDefault="00F5276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transcriptome profiling </w:t>
      </w:r>
      <w:r w:rsidR="000C0518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(by mRNA sequencing) o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f L1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 xml:space="preserve">low 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cells revealed </w:t>
      </w:r>
      <w:r w:rsidR="000C0518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pathways 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associated with collagen secretion and degradation</w:t>
      </w:r>
      <w:ins w:id="0" w:author="Microsoft Office User" w:date="2020-08-07T15:21:00Z">
        <w:r w:rsidR="000341DD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>,</w:t>
        </w:r>
      </w:ins>
      <w:ins w:id="1" w:author="Microsoft Office User" w:date="2020-08-07T15:23:00Z">
        <w:r w:rsidR="00DF0E03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 xml:space="preserve"> </w:t>
        </w:r>
        <w:r w:rsidR="00DF0E03" w:rsidRPr="00DF0E03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 xml:space="preserve">suggesting that the absence of L1 in cancer cells </w:t>
        </w:r>
      </w:ins>
      <w:ins w:id="2" w:author="Microsoft Office User" w:date="2020-08-07T15:24:00Z">
        <w:r w:rsidR="006A7A40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>concurs</w:t>
        </w:r>
      </w:ins>
      <w:ins w:id="3" w:author="Microsoft Office User" w:date="2020-08-07T15:23:00Z">
        <w:r w:rsidR="00DF0E03" w:rsidRPr="00DF0E03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 xml:space="preserve"> to the remodeling of the </w:t>
        </w:r>
        <w:del w:id="4" w:author="Enza Lonardo" w:date="2020-08-07T15:39:00Z">
          <w:r w:rsidR="00DF0E03" w:rsidRPr="00DF0E03" w:rsidDel="007F6462">
            <w:rPr>
              <w:rFonts w:ascii="Times New Roman" w:eastAsia="Times New Roman" w:hAnsi="Times New Roman" w:cs="Times New Roman"/>
              <w:color w:val="000000"/>
              <w:shd w:val="clear" w:color="auto" w:fill="FFFFFF"/>
            </w:rPr>
            <w:delText>extracellular</w:delText>
          </w:r>
        </w:del>
      </w:ins>
      <w:ins w:id="5" w:author="Enza Lonardo" w:date="2020-08-07T15:39:00Z">
        <w:r w:rsidR="007F6462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>surrounding</w:t>
        </w:r>
      </w:ins>
      <w:ins w:id="6" w:author="Microsoft Office User" w:date="2020-08-07T15:23:00Z">
        <w:r w:rsidR="00DF0E03" w:rsidRPr="00DF0E03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 xml:space="preserve"> </w:t>
        </w:r>
        <w:r w:rsidR="00DF0E03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>micro</w:t>
        </w:r>
        <w:r w:rsidR="00DF0E03" w:rsidRPr="00DF0E03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>environment</w:t>
        </w:r>
      </w:ins>
      <w:del w:id="7" w:author="Microsoft Office User" w:date="2020-08-07T15:21:00Z">
        <w:r w:rsidR="002874D6" w:rsidRPr="000341DD" w:rsidDel="000341DD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delText>.</w:delText>
        </w:r>
      </w:del>
      <w:ins w:id="8" w:author="Microsoft Office User" w:date="2020-08-07T15:23:00Z">
        <w:r w:rsidR="00DF0E03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>.</w:t>
        </w:r>
      </w:ins>
      <w:ins w:id="9" w:author="Microsoft Office User" w:date="2020-08-07T15:24:00Z">
        <w:r w:rsidR="00DF0E03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 xml:space="preserve"> </w:t>
        </w:r>
      </w:ins>
      <w:del w:id="10" w:author="Microsoft Office User" w:date="2020-08-07T15:23:00Z">
        <w:r w:rsidR="000C0518" w:rsidRPr="000341DD" w:rsidDel="00DF0E03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delText xml:space="preserve"> Indicating….</w:delText>
        </w:r>
        <w:r w:rsidR="002874D6" w:rsidRPr="000341DD" w:rsidDel="00DF0E03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delText xml:space="preserve"> </w:delText>
        </w:r>
      </w:del>
      <w:r w:rsidR="002874D6" w:rsidRPr="000341DD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 xml:space="preserve">In </w:t>
      </w:r>
      <w:r w:rsidR="000C0518" w:rsidRPr="000341DD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vitro</w:t>
      </w:r>
      <w:r w:rsidR="000C0518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experiments with cancer cells knocked down for </w:t>
      </w:r>
      <w:r w:rsidR="000C0518" w:rsidRPr="000341DD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L1</w:t>
      </w:r>
      <w:r w:rsidR="000C0518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showed</w:t>
      </w:r>
      <w:r w:rsidR="002874D6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 increase in collagen </w:t>
      </w:r>
      <w:r w:rsidR="000C0518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deposition</w:t>
      </w:r>
      <w:r w:rsidR="002874D6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, which contribute to</w:t>
      </w:r>
      <w:r w:rsidR="00AD50DA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0C0518" w:rsidRPr="00DF0E03">
        <w:rPr>
          <w:rFonts w:ascii="Times New Roman" w:eastAsia="Times New Roman" w:hAnsi="Times New Roman" w:cs="Times New Roman"/>
          <w:color w:val="000000"/>
          <w:shd w:val="clear" w:color="auto" w:fill="FFFFFF"/>
        </w:rPr>
        <w:t>enhance</w:t>
      </w:r>
      <w:r w:rsidR="00AD50DA" w:rsidRPr="00DF0E0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extracellu</w:t>
      </w:r>
      <w:r w:rsidRPr="00DF0E03">
        <w:rPr>
          <w:rFonts w:ascii="Times New Roman" w:eastAsia="Times New Roman" w:hAnsi="Times New Roman" w:cs="Times New Roman"/>
          <w:color w:val="000000"/>
          <w:shd w:val="clear" w:color="auto" w:fill="FFFFFF"/>
        </w:rPr>
        <w:t>l</w:t>
      </w:r>
      <w:r w:rsidR="00AD50DA" w:rsidRPr="00DF0E0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 matrix (ECM) stiffness </w:t>
      </w:r>
      <w:r w:rsidR="002874D6" w:rsidRPr="00DF0E03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="00AD50DA" w:rsidRPr="00DF0E0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tumor fibrosis</w:t>
      </w:r>
      <w:r w:rsidR="002874D6" w:rsidRPr="00DF0E0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</w:p>
    <w:p w14:paraId="134B1055" w14:textId="2A992213" w:rsidR="00F5276A" w:rsidRPr="000341DD" w:rsidRDefault="00AD50D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Interestingly, we </w:t>
      </w:r>
      <w:r w:rsidR="00974974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demonstrated </w:t>
      </w:r>
      <w:r w:rsidR="00DE10B8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co-culture experiments that 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the L1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low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PDAC </w:t>
      </w:r>
      <w:del w:id="11" w:author="Enza Lonardo" w:date="2020-08-07T15:40:00Z">
        <w:r w:rsidRPr="000341DD" w:rsidDel="007F6462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delText>cell</w:delText>
        </w:r>
        <w:bookmarkStart w:id="12" w:name="_GoBack"/>
        <w:bookmarkEnd w:id="12"/>
        <w:r w:rsidRPr="000341DD" w:rsidDel="007F6462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delText>s stimulates</w:delText>
        </w:r>
      </w:del>
      <w:ins w:id="13" w:author="Enza Lonardo" w:date="2020-08-07T15:40:00Z">
        <w:r w:rsidR="007F6462" w:rsidRPr="000341DD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>cells stimulate</w:t>
        </w:r>
      </w:ins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</w:t>
      </w:r>
      <w:r w:rsidR="00F5276A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collagen production in 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PSC</w:t>
      </w:r>
      <w:del w:id="14" w:author="Enza Lonardo" w:date="2020-08-07T15:40:00Z">
        <w:r w:rsidR="00F5276A" w:rsidRPr="000341DD" w:rsidDel="007F6462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delText xml:space="preserve">, and this effect raised when the stellate cells are silenced in </w:delText>
        </w:r>
        <w:r w:rsidR="00F5276A" w:rsidRPr="000341DD" w:rsidDel="007F6462">
          <w:rPr>
            <w:rFonts w:ascii="Times New Roman" w:hAnsi="Times New Roman" w:cs="Times New Roman"/>
          </w:rPr>
          <w:delText>TGF-</w:delText>
        </w:r>
        <w:r w:rsidR="00F5276A" w:rsidRPr="000341DD" w:rsidDel="007F6462">
          <w:rPr>
            <w:rFonts w:ascii="Times New Roman" w:hAnsi="Times New Roman" w:cs="Times New Roman"/>
            <w:lang w:val="it-IT"/>
          </w:rPr>
          <w:delText>β</w:delText>
        </w:r>
        <w:r w:rsidR="00F5276A" w:rsidRPr="000341DD" w:rsidDel="007F6462">
          <w:rPr>
            <w:rFonts w:ascii="Times New Roman" w:hAnsi="Times New Roman" w:cs="Times New Roman"/>
          </w:rPr>
          <w:delText>1 expression</w:delText>
        </w:r>
      </w:del>
      <w:r w:rsidR="00F5276A" w:rsidRPr="000341DD">
        <w:rPr>
          <w:rFonts w:ascii="Times New Roman" w:hAnsi="Times New Roman" w:cs="Times New Roman"/>
        </w:rPr>
        <w:t xml:space="preserve">. By contrary, the overexpression of L1 has no significant effects on collagen production by PSC cells. </w:t>
      </w:r>
    </w:p>
    <w:p w14:paraId="41BE35CA" w14:textId="244C624A" w:rsidR="00AD50DA" w:rsidRPr="000341DD" w:rsidRDefault="00F5276A">
      <w:pPr>
        <w:widowControl w:val="0"/>
        <w:autoSpaceDE w:val="0"/>
        <w:autoSpaceDN w:val="0"/>
        <w:adjustRightInd w:val="0"/>
        <w:spacing w:afterLines="160" w:after="384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Altogether these dat</w:t>
      </w:r>
      <w:r w:rsidR="004A3578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>a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demonstrate </w:t>
      </w:r>
      <w:r w:rsidR="00974974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 intrigued cross-talk between PSC and PDAC cells, in which the 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PSCs represent a supportive niche for PDAC cells promoting their aggressiveness and </w:t>
      </w:r>
      <w:r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>stemness through the downregulation of L1CAM mediated by TGF-β1</w:t>
      </w:r>
      <w:r w:rsidR="004A3578" w:rsidRPr="000341D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the secretion of collagen</w:t>
      </w:r>
      <w:r w:rsidR="00AD50DA" w:rsidRPr="000341DD">
        <w:rPr>
          <w:rFonts w:ascii="Times New Roman" w:eastAsia="Times New Roman" w:hAnsi="Times New Roman" w:cs="Times New Roman"/>
          <w:color w:val="000000"/>
          <w:shd w:val="clear" w:color="auto" w:fill="FFFFFF"/>
          <w:lang w:eastAsia="it-IT"/>
        </w:rPr>
        <w:t>.</w:t>
      </w:r>
    </w:p>
    <w:p w14:paraId="392266F7" w14:textId="77777777" w:rsidR="00894ABA" w:rsidRPr="000341DD" w:rsidRDefault="00894AB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rPrChange w:id="15" w:author="Microsoft Office User" w:date="2020-08-07T15:19:00Z">
            <w:rPr>
              <w:rFonts w:ascii="Times New Roman" w:hAnsi="Times New Roman" w:cs="Times New Roman"/>
              <w:sz w:val="20"/>
              <w:szCs w:val="20"/>
            </w:rPr>
          </w:rPrChange>
        </w:rPr>
        <w:pPrChange w:id="16" w:author="Microsoft Office User" w:date="2020-08-07T15:20:00Z">
          <w:pPr>
            <w:autoSpaceDE w:val="0"/>
            <w:autoSpaceDN w:val="0"/>
            <w:adjustRightInd w:val="0"/>
          </w:pPr>
        </w:pPrChange>
      </w:pPr>
    </w:p>
    <w:p w14:paraId="77D4F0BD" w14:textId="77777777" w:rsidR="00AD50DA" w:rsidRPr="000341DD" w:rsidRDefault="00AD50D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rPrChange w:id="17" w:author="Microsoft Office User" w:date="2020-08-07T15:19:00Z">
            <w:rPr>
              <w:rFonts w:ascii="Times New Roman" w:hAnsi="Times New Roman" w:cs="Times New Roman"/>
              <w:sz w:val="20"/>
              <w:szCs w:val="20"/>
            </w:rPr>
          </w:rPrChange>
        </w:rPr>
        <w:pPrChange w:id="18" w:author="Microsoft Office User" w:date="2020-08-07T15:20:00Z">
          <w:pPr>
            <w:autoSpaceDE w:val="0"/>
            <w:autoSpaceDN w:val="0"/>
            <w:adjustRightInd w:val="0"/>
          </w:pPr>
        </w:pPrChange>
      </w:pPr>
    </w:p>
    <w:p w14:paraId="3F2468CA" w14:textId="77777777" w:rsidR="00C60B5A" w:rsidRPr="000341DD" w:rsidRDefault="00C60B5A">
      <w:pPr>
        <w:spacing w:line="360" w:lineRule="auto"/>
        <w:jc w:val="both"/>
        <w:pPrChange w:id="19" w:author="Microsoft Office User" w:date="2020-08-07T15:20:00Z">
          <w:pPr/>
        </w:pPrChange>
      </w:pPr>
    </w:p>
    <w:sectPr w:rsidR="00C60B5A" w:rsidRPr="000341DD" w:rsidSect="00213C0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ABA"/>
    <w:rsid w:val="000341DD"/>
    <w:rsid w:val="00077E09"/>
    <w:rsid w:val="000C0518"/>
    <w:rsid w:val="001D087C"/>
    <w:rsid w:val="001F3559"/>
    <w:rsid w:val="0028501B"/>
    <w:rsid w:val="002874D6"/>
    <w:rsid w:val="002D2001"/>
    <w:rsid w:val="00402D21"/>
    <w:rsid w:val="004419F7"/>
    <w:rsid w:val="00497F6C"/>
    <w:rsid w:val="004A3578"/>
    <w:rsid w:val="004D0AB7"/>
    <w:rsid w:val="00524FDD"/>
    <w:rsid w:val="00690070"/>
    <w:rsid w:val="006A7A40"/>
    <w:rsid w:val="007F6462"/>
    <w:rsid w:val="00894ABA"/>
    <w:rsid w:val="008C652C"/>
    <w:rsid w:val="00974974"/>
    <w:rsid w:val="00A31851"/>
    <w:rsid w:val="00AD50DA"/>
    <w:rsid w:val="00C60B5A"/>
    <w:rsid w:val="00D13C86"/>
    <w:rsid w:val="00DE10B8"/>
    <w:rsid w:val="00DF0E03"/>
    <w:rsid w:val="00ED3E3D"/>
    <w:rsid w:val="00F5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4A63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AB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76A"/>
    <w:pPr>
      <w:keepNext/>
      <w:keepLines/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76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F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F6C"/>
    <w:rPr>
      <w:rFonts w:ascii="Times New Roman" w:hAnsi="Times New Roman" w:cs="Times New Roman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D0A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0AB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0AB7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A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AB7"/>
    <w:rPr>
      <w:b/>
      <w:bCs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0341D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AB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76A"/>
    <w:pPr>
      <w:keepNext/>
      <w:keepLines/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76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F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F6C"/>
    <w:rPr>
      <w:rFonts w:ascii="Times New Roman" w:hAnsi="Times New Roman" w:cs="Times New Roman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D0A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0AB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0AB7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A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AB7"/>
    <w:rPr>
      <w:b/>
      <w:bCs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0341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428</Words>
  <Characters>2444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Enza Lonardo</cp:lastModifiedBy>
  <cp:revision>12</cp:revision>
  <cp:lastPrinted>2020-08-07T13:03:00Z</cp:lastPrinted>
  <dcterms:created xsi:type="dcterms:W3CDTF">2020-08-06T16:06:00Z</dcterms:created>
  <dcterms:modified xsi:type="dcterms:W3CDTF">2020-08-07T13:40:00Z</dcterms:modified>
</cp:coreProperties>
</file>